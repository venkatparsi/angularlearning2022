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40" w:lineRule="auto"/>
        <w:rPr>
          <w:rFonts w:ascii="Calibri" w:cs="Calibri" w:eastAsia="Calibri" w:hAnsi="Calibri"/>
          <w:sz w:val="64"/>
          <w:szCs w:val="6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Parent App - PRD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Platform Commons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Prepared by Utkarsha Saswadkar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Version 0.1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October 10, 2021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Screen Design: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https://xd.adobe.com/view/2bebd3fe-b4b8-4d3c-ad5e-569b0efc0567-7eb8/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1"/>
        <w:keepLines w:val="1"/>
        <w:spacing w:before="240" w:line="259" w:lineRule="auto"/>
        <w:rPr>
          <w:rFonts w:ascii="Calibri" w:cs="Calibri" w:eastAsia="Calibri" w:hAnsi="Calibri"/>
          <w:color w:val="36609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366091"/>
          <w:sz w:val="32"/>
          <w:szCs w:val="32"/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A">
          <w:pPr>
            <w:tabs>
              <w:tab w:val="right" w:pos="9360"/>
            </w:tabs>
            <w:spacing w:before="80" w:line="240" w:lineRule="auto"/>
            <w:rPr>
              <w:rFonts w:ascii="Calibri" w:cs="Calibri" w:eastAsia="Calibri" w:hAnsi="Calibri"/>
              <w:b w:val="1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Introduction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</w:rPr>
          </w:pPr>
          <w:hyperlink w:anchor="_cu4dhi911ep6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Purpose of the document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fldChar w:fldCharType="begin"/>
            <w:instrText xml:space="preserve"> PAGEREF _cu4dhi911ep6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</w:rPr>
          </w:pPr>
          <w:hyperlink w:anchor="_gp0yn45s5ry0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Summary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fldChar w:fldCharType="begin"/>
            <w:instrText xml:space="preserve"> PAGEREF _gp0yn45s5ry0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</w:rPr>
          </w:pPr>
          <w:hyperlink w:anchor="_d96fwrpcosx4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Personas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fldChar w:fldCharType="begin"/>
            <w:instrText xml:space="preserve"> PAGEREF _d96fwrpcosx4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360"/>
            </w:tabs>
            <w:spacing w:before="200" w:line="240" w:lineRule="auto"/>
            <w:rPr>
              <w:rFonts w:ascii="Calibri" w:cs="Calibri" w:eastAsia="Calibri" w:hAnsi="Calibri"/>
              <w:b w:val="1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Functional Objectives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360"/>
            </w:tabs>
            <w:spacing w:before="200" w:line="240" w:lineRule="auto"/>
            <w:rPr>
              <w:rFonts w:ascii="Calibri" w:cs="Calibri" w:eastAsia="Calibri" w:hAnsi="Calibri"/>
              <w:b w:val="1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Epics &amp; User Stories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Epic: Sign Up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Title: Admin registers caller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360"/>
            </w:tabs>
            <w:spacing w:before="200" w:line="240" w:lineRule="auto"/>
            <w:rPr>
              <w:rFonts w:ascii="Calibri" w:cs="Calibri" w:eastAsia="Calibri" w:hAnsi="Calibri"/>
              <w:b w:val="1"/>
            </w:rPr>
          </w:pPr>
          <w:hyperlink w:anchor="_23ckvvd"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Non-Functional Objectives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_23ckvvd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</w:rPr>
          </w:pPr>
          <w:hyperlink w:anchor="_ihv636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Reliability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fldChar w:fldCharType="begin"/>
            <w:instrText xml:space="preserve"> PAGEREF _ihv636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</w:rPr>
          </w:pPr>
          <w:hyperlink w:anchor="_32hioqz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Usability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fldChar w:fldCharType="begin"/>
            <w:instrText xml:space="preserve"> PAGEREF _32hioqz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</w:rPr>
          </w:pPr>
          <w:hyperlink w:anchor="_1hmsyys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Performance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fldChar w:fldCharType="begin"/>
            <w:instrText xml:space="preserve"> PAGEREF _1hmsyys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</w:rPr>
          </w:pPr>
          <w:hyperlink w:anchor="_41mghml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Security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fldChar w:fldCharType="begin"/>
            <w:instrText xml:space="preserve"> PAGEREF _41mghml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</w:rPr>
          </w:pPr>
          <w:hyperlink w:anchor="_2grqrue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Supportability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fldChar w:fldCharType="begin"/>
            <w:instrText xml:space="preserve"> PAGEREF _2grqrue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360"/>
            </w:tabs>
            <w:spacing w:before="200" w:line="240" w:lineRule="auto"/>
            <w:rPr>
              <w:rFonts w:ascii="Calibri" w:cs="Calibri" w:eastAsia="Calibri" w:hAnsi="Calibri"/>
              <w:b w:val="1"/>
            </w:rPr>
          </w:pPr>
          <w:hyperlink w:anchor="_3fwokq0"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Wireframes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_3fwokq0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360"/>
            </w:tabs>
            <w:spacing w:before="200" w:line="240" w:lineRule="auto"/>
            <w:rPr>
              <w:rFonts w:ascii="Calibri" w:cs="Calibri" w:eastAsia="Calibri" w:hAnsi="Calibri"/>
              <w:b w:val="1"/>
            </w:rPr>
          </w:pPr>
          <w:hyperlink w:anchor="_1v1yuxt"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Link to Call Notes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_1v1yuxt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60"/>
            </w:tabs>
            <w:spacing w:after="80" w:before="200" w:line="240" w:lineRule="auto"/>
            <w:rPr>
              <w:rFonts w:ascii="Calibri" w:cs="Calibri" w:eastAsia="Calibri" w:hAnsi="Calibri"/>
              <w:b w:val="1"/>
            </w:rPr>
          </w:pPr>
          <w:hyperlink w:anchor="_4f1mdlm"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Revision History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_4f1mdlm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B">
      <w:pPr>
        <w:spacing w:line="240" w:lineRule="auto"/>
        <w:rPr>
          <w:rFonts w:ascii="Calibri" w:cs="Calibri" w:eastAsia="Calibri" w:hAnsi="Calibri"/>
        </w:rPr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numPr>
          <w:ilvl w:val="0"/>
          <w:numId w:val="3"/>
        </w:numPr>
        <w:spacing w:line="240" w:lineRule="auto"/>
        <w:rPr>
          <w:rFonts w:ascii="Calibri" w:cs="Calibri" w:eastAsia="Calibri" w:hAnsi="Calibri"/>
          <w:sz w:val="40"/>
          <w:szCs w:val="40"/>
        </w:rPr>
      </w:pPr>
      <w:bookmarkStart w:colFirst="0" w:colLast="0" w:name="_30j0zll" w:id="0"/>
      <w:bookmarkEnd w:id="0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01D">
      <w:pPr>
        <w:pStyle w:val="Heading2"/>
        <w:numPr>
          <w:ilvl w:val="1"/>
          <w:numId w:val="3"/>
        </w:numPr>
        <w:spacing w:line="240" w:lineRule="auto"/>
        <w:rPr>
          <w:rFonts w:ascii="Calibri" w:cs="Calibri" w:eastAsia="Calibri" w:hAnsi="Calibri"/>
          <w:color w:val="0070c0"/>
        </w:rPr>
      </w:pPr>
      <w:bookmarkStart w:colFirst="0" w:colLast="0" w:name="_cu4dhi911ep6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70c0"/>
          <w:sz w:val="28"/>
          <w:szCs w:val="28"/>
          <w:rtl w:val="0"/>
        </w:rPr>
        <w:t xml:space="preserve">Purpose of the document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document outlines the feature list for the Saajha parent app. It briefly covers the user-personas and features within each portal.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purpose of creating the app is to digitize the tracking, maintenance and growth of Saajha’s educational initiatives.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numPr>
          <w:ilvl w:val="1"/>
          <w:numId w:val="3"/>
        </w:numPr>
        <w:spacing w:line="240" w:lineRule="auto"/>
        <w:rPr>
          <w:rFonts w:ascii="Calibri" w:cs="Calibri" w:eastAsia="Calibri" w:hAnsi="Calibri"/>
          <w:color w:val="0070c0"/>
        </w:rPr>
      </w:pPr>
      <w:bookmarkStart w:colFirst="0" w:colLast="0" w:name="_gp0yn45s5ry0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0070c0"/>
          <w:sz w:val="28"/>
          <w:szCs w:val="28"/>
          <w:rtl w:val="0"/>
        </w:rPr>
        <w:t xml:space="preserve">Project Summary</w:t>
      </w:r>
    </w:p>
    <w:tbl>
      <w:tblPr>
        <w:tblStyle w:val="Table1"/>
        <w:tblW w:w="7890.0" w:type="dxa"/>
        <w:jc w:val="left"/>
        <w:tblInd w:w="0.0" w:type="dxa"/>
        <w:tblLayout w:type="fixed"/>
        <w:tblLook w:val="0400"/>
      </w:tblPr>
      <w:tblGrid>
        <w:gridCol w:w="3375"/>
        <w:gridCol w:w="4515"/>
        <w:tblGridChange w:id="0">
          <w:tblGrid>
            <w:gridCol w:w="3375"/>
            <w:gridCol w:w="451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Saajha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Team: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Prashant - Project Lead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Utkarsha - Business Analyst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Aashish - Tech Architect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Amit - Design Lead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Style w:val="Heading2"/>
        <w:numPr>
          <w:ilvl w:val="1"/>
          <w:numId w:val="3"/>
        </w:numPr>
        <w:spacing w:line="240" w:lineRule="auto"/>
        <w:rPr>
          <w:rFonts w:ascii="Calibri" w:cs="Calibri" w:eastAsia="Calibri" w:hAnsi="Calibri"/>
          <w:color w:val="0070c0"/>
        </w:rPr>
      </w:pPr>
      <w:bookmarkStart w:colFirst="0" w:colLast="0" w:name="_d96fwrpcosx4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0070c0"/>
          <w:sz w:val="28"/>
          <w:szCs w:val="28"/>
          <w:rtl w:val="0"/>
        </w:rPr>
        <w:t xml:space="preserve">User Personas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4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2445"/>
        <w:gridCol w:w="3240"/>
        <w:gridCol w:w="2040"/>
        <w:tblGridChange w:id="0">
          <w:tblGrid>
            <w:gridCol w:w="1920"/>
            <w:gridCol w:w="2445"/>
            <w:gridCol w:w="3240"/>
            <w:gridCol w:w="2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Persona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Who are these?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Needs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Expectations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Parents residing in Maharashtra, Karnataka, Jharkhand, Delhi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Track the child’s progress for certain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Fast, reliable ways to track the child’s progress, see the child’s areas of improvement, receive notifications to assist the child’s progress</w:t>
            </w:r>
          </w:p>
        </w:tc>
      </w:tr>
    </w:tbl>
    <w:p w:rsidR="00000000" w:rsidDel="00000000" w:rsidP="00000000" w:rsidRDefault="00000000" w:rsidRPr="00000000" w14:paraId="0000003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numPr>
          <w:ilvl w:val="0"/>
          <w:numId w:val="3"/>
        </w:numPr>
        <w:spacing w:line="240" w:lineRule="auto"/>
        <w:rPr>
          <w:rFonts w:ascii="Calibri" w:cs="Calibri" w:eastAsia="Calibri" w:hAnsi="Calibri"/>
          <w:sz w:val="40"/>
          <w:szCs w:val="40"/>
        </w:rPr>
      </w:pPr>
      <w:bookmarkStart w:colFirst="0" w:colLast="0" w:name="_tyjcwt" w:id="4"/>
      <w:bookmarkEnd w:id="4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Functional Objectives</w:t>
      </w:r>
    </w:p>
    <w:tbl>
      <w:tblPr>
        <w:tblStyle w:val="Table3"/>
        <w:tblW w:w="928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2"/>
        <w:gridCol w:w="2552"/>
        <w:gridCol w:w="5041"/>
        <w:tblGridChange w:id="0">
          <w:tblGrid>
            <w:gridCol w:w="1692"/>
            <w:gridCol w:w="2552"/>
            <w:gridCol w:w="5041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Feature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User Story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Sign Up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Parent self registers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 a parent, I should be able to create an account for myself so that I can login to the app.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Login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Login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 a parent, I should be able to login after an account is created on the app so that I can track my child’s progress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Explore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Self - onboarding via Cookbooks (video content)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 a parent, I should be able to onboard myself via cookbooks : how to be good parents, what to expect when you’re expecting (for mothers) etc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Rate cookbooks content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 a parent, I should be able to rate the cookbooks content so that I provide feedback to Saajha about useful/not-useful content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Child tracker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 a parent, I should be able to see my child’s progress so I know where my child is doing well and where improvement is required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Parent Profile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My Profile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 a parent, I should be able to create and update my profile so that I am able to add/update my information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Child/children profile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My Child’s Profile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 a parent, I should be able to create my child/children’s profile so that I am able to add/update my children’s relevant  information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vMerge w:val="restart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Track child’s progress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Track educational progress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 a parent, I should be able to track my child’s educational progress so I know how my child is doing education-wise and where improvement is required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Track extra-curricular progress/areas of interest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 a parent, I should be able to track my child’s extra-curricular progress so I know how my child is doing interest-wise and where improvement is required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Track physical progress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 a parent, I should be able to track my child’s physical progress so I know how my child is doing physically and where improvement is required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Track emotional progress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 a parent, I should be able to track my child’s emotional progress so I know how my child is doing emotionally and where improvement is required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Track nutritional progress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 a parent, I should be able to track my child’s </w:t>
            </w:r>
            <w:del w:author="Saransh Vaswani" w:id="0" w:date="2021-11-24T10:19:25Z">
              <w:r w:rsidDel="00000000" w:rsidR="00000000" w:rsidRPr="00000000">
                <w:rPr>
                  <w:rFonts w:ascii="Calibri" w:cs="Calibri" w:eastAsia="Calibri" w:hAnsi="Calibri"/>
                  <w:rtl w:val="0"/>
                </w:rPr>
                <w:delText xml:space="preserve">v</w:delText>
              </w:r>
            </w:del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nutritional progress so I know is my child is growing healthily and where improvement is required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Notifications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 a parent, I can opt to receive notifications :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That remind me to enter my child’s progress into the parent app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That send relevant content beneficial to my child/children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Badges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View Badges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 a parent, I will be able to view the badges I have earned along with a list of badges which can be earned/unlocked on completion of a particular action/task.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Community Forum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Ask and answer questions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 a parent, I should be able to ask and answer questions on the community forum so that I can contribute to the community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Notifications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Switch on-off notifications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 a parent, I can choose whether I’d like to receive notifications via the parent app/SMS so that I stay updated the latest information around my child’s development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More Actions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Interaction History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 a parent, I will have access to list of my past interactions with agents wherein I can view a chat history along with a list of important updates on the call/chat.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Language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 a parent, I can set an app language from a list of various Indian Languages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Sync Items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 a parent, I can always manually sync items if they have not been synced automatically.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vMerge w:val="restart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Help &amp; Support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Talk to an agent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 a parent, I will at all times have access to help and support wherein I can resolve my queries via talking to an agent.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Whatsapp Bot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 a parent, I will at all times have access to help and support wherein I can resolve my queries via chatting with an agent on Whatsapp.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Settings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Language support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 a parent, I should be able to set the language of the app (English/Hindi) so that I can see the caller app text in the language selected</w:t>
            </w:r>
          </w:p>
        </w:tc>
      </w:tr>
    </w:tbl>
    <w:p w:rsidR="00000000" w:rsidDel="00000000" w:rsidP="00000000" w:rsidRDefault="00000000" w:rsidRPr="00000000" w14:paraId="0000008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rPr>
          <w:rFonts w:ascii="Calibri" w:cs="Calibri" w:eastAsia="Calibri" w:hAnsi="Calibri"/>
          <w:b w:val="1"/>
          <w:sz w:val="40"/>
          <w:szCs w:val="40"/>
        </w:rPr>
      </w:pPr>
      <w:bookmarkStart w:colFirst="0" w:colLast="0" w:name="_3dy6vkm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numPr>
          <w:ilvl w:val="0"/>
          <w:numId w:val="3"/>
        </w:numPr>
        <w:spacing w:line="240" w:lineRule="auto"/>
        <w:rPr>
          <w:rFonts w:ascii="Calibri" w:cs="Calibri" w:eastAsia="Calibri" w:hAnsi="Calibri"/>
          <w:sz w:val="40"/>
          <w:szCs w:val="40"/>
        </w:rPr>
      </w:pPr>
      <w:bookmarkStart w:colFirst="0" w:colLast="0" w:name="_1t3h5sf" w:id="6"/>
      <w:bookmarkEnd w:id="6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Epics &amp; User Stories - WIP</w:t>
      </w:r>
    </w:p>
    <w:p w:rsidR="00000000" w:rsidDel="00000000" w:rsidP="00000000" w:rsidRDefault="00000000" w:rsidRPr="00000000" w14:paraId="00000089">
      <w:pPr>
        <w:pStyle w:val="Heading2"/>
        <w:numPr>
          <w:ilvl w:val="1"/>
          <w:numId w:val="3"/>
        </w:numPr>
        <w:spacing w:line="240" w:lineRule="auto"/>
        <w:rPr>
          <w:rFonts w:ascii="Calibri" w:cs="Calibri" w:eastAsia="Calibri" w:hAnsi="Calibri"/>
          <w:color w:val="0070c0"/>
        </w:rPr>
      </w:pPr>
      <w:bookmarkStart w:colFirst="0" w:colLast="0" w:name="_4d34og8" w:id="7"/>
      <w:bookmarkEnd w:id="7"/>
      <w:r w:rsidDel="00000000" w:rsidR="00000000" w:rsidRPr="00000000">
        <w:rPr>
          <w:rFonts w:ascii="Calibri" w:cs="Calibri" w:eastAsia="Calibri" w:hAnsi="Calibri"/>
          <w:b w:val="1"/>
          <w:color w:val="0070c0"/>
          <w:sz w:val="28"/>
          <w:szCs w:val="28"/>
          <w:rtl w:val="0"/>
        </w:rPr>
        <w:t xml:space="preserve">Epic: Sign Up</w:t>
      </w:r>
    </w:p>
    <w:p w:rsidR="00000000" w:rsidDel="00000000" w:rsidP="00000000" w:rsidRDefault="00000000" w:rsidRPr="00000000" w14:paraId="0000008A">
      <w:pPr>
        <w:pStyle w:val="Heading3"/>
        <w:spacing w:line="240" w:lineRule="auto"/>
        <w:rPr>
          <w:rFonts w:ascii="Calibri" w:cs="Calibri" w:eastAsia="Calibri" w:hAnsi="Calibri"/>
          <w:b w:val="1"/>
          <w:color w:val="e36c09"/>
          <w:sz w:val="24"/>
          <w:szCs w:val="24"/>
        </w:rPr>
      </w:pPr>
      <w:bookmarkStart w:colFirst="0" w:colLast="0" w:name="_2s8eyo1" w:id="8"/>
      <w:bookmarkEnd w:id="8"/>
      <w:r w:rsidDel="00000000" w:rsidR="00000000" w:rsidRPr="00000000">
        <w:rPr>
          <w:rFonts w:ascii="Calibri" w:cs="Calibri" w:eastAsia="Calibri" w:hAnsi="Calibri"/>
          <w:b w:val="1"/>
          <w:color w:val="e36c09"/>
          <w:sz w:val="24"/>
          <w:szCs w:val="24"/>
          <w:rtl w:val="0"/>
        </w:rPr>
        <w:t xml:space="preserve">Title: Admin registers caller</w:t>
      </w:r>
    </w:p>
    <w:p w:rsidR="00000000" w:rsidDel="00000000" w:rsidP="00000000" w:rsidRDefault="00000000" w:rsidRPr="00000000" w14:paraId="0000008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story: </w:t>
      </w:r>
    </w:p>
    <w:p w:rsidR="00000000" w:rsidDel="00000000" w:rsidP="00000000" w:rsidRDefault="00000000" w:rsidRPr="00000000" w14:paraId="0000008D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Description:</w:t>
      </w:r>
    </w:p>
    <w:p w:rsidR="00000000" w:rsidDel="00000000" w:rsidP="00000000" w:rsidRDefault="00000000" w:rsidRPr="00000000" w14:paraId="0000008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90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Business Rules: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numPr>
          <w:ilvl w:val="0"/>
          <w:numId w:val="3"/>
        </w:numPr>
        <w:spacing w:line="240" w:lineRule="auto"/>
        <w:rPr>
          <w:rFonts w:ascii="Calibri" w:cs="Calibri" w:eastAsia="Calibri" w:hAnsi="Calibri"/>
          <w:sz w:val="40"/>
          <w:szCs w:val="40"/>
        </w:rPr>
      </w:pPr>
      <w:bookmarkStart w:colFirst="0" w:colLast="0" w:name="_23ckvvd" w:id="9"/>
      <w:bookmarkEnd w:id="9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Non-Functional Objectives</w:t>
      </w:r>
    </w:p>
    <w:p w:rsidR="00000000" w:rsidDel="00000000" w:rsidP="00000000" w:rsidRDefault="00000000" w:rsidRPr="00000000" w14:paraId="00000093">
      <w:pPr>
        <w:pStyle w:val="Heading2"/>
        <w:numPr>
          <w:ilvl w:val="1"/>
          <w:numId w:val="3"/>
        </w:numPr>
        <w:spacing w:line="240" w:lineRule="auto"/>
        <w:rPr>
          <w:rFonts w:ascii="Calibri" w:cs="Calibri" w:eastAsia="Calibri" w:hAnsi="Calibri"/>
          <w:color w:val="0070c0"/>
        </w:rPr>
      </w:pPr>
      <w:bookmarkStart w:colFirst="0" w:colLast="0" w:name="_ihv636" w:id="10"/>
      <w:bookmarkEnd w:id="10"/>
      <w:r w:rsidDel="00000000" w:rsidR="00000000" w:rsidRPr="00000000">
        <w:rPr>
          <w:rFonts w:ascii="Calibri" w:cs="Calibri" w:eastAsia="Calibri" w:hAnsi="Calibri"/>
          <w:b w:val="1"/>
          <w:color w:val="0070c0"/>
          <w:sz w:val="28"/>
          <w:szCs w:val="28"/>
          <w:rtl w:val="0"/>
        </w:rPr>
        <w:t xml:space="preserve">Reliability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website will be operational 99.9% of the time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Downtime for maintenance or due to failure will not exceed more than 4 hours</w:t>
      </w:r>
    </w:p>
    <w:p w:rsidR="00000000" w:rsidDel="00000000" w:rsidP="00000000" w:rsidRDefault="00000000" w:rsidRPr="00000000" w14:paraId="00000096">
      <w:pPr>
        <w:pStyle w:val="Heading2"/>
        <w:numPr>
          <w:ilvl w:val="1"/>
          <w:numId w:val="3"/>
        </w:numPr>
        <w:spacing w:line="240" w:lineRule="auto"/>
        <w:rPr>
          <w:rFonts w:ascii="Calibri" w:cs="Calibri" w:eastAsia="Calibri" w:hAnsi="Calibri"/>
          <w:color w:val="0070c0"/>
        </w:rPr>
      </w:pPr>
      <w:bookmarkStart w:colFirst="0" w:colLast="0" w:name="_32hioqz" w:id="11"/>
      <w:bookmarkEnd w:id="11"/>
      <w:r w:rsidDel="00000000" w:rsidR="00000000" w:rsidRPr="00000000">
        <w:rPr>
          <w:rFonts w:ascii="Calibri" w:cs="Calibri" w:eastAsia="Calibri" w:hAnsi="Calibri"/>
          <w:b w:val="1"/>
          <w:color w:val="0070c0"/>
          <w:sz w:val="28"/>
          <w:szCs w:val="28"/>
          <w:rtl w:val="0"/>
        </w:rPr>
        <w:t xml:space="preserve">Usability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Users should be able to find appropriate information in less than 3 clicks, wherever possible</w:t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Users should be able to use the app immediately after installing</w:t>
      </w:r>
    </w:p>
    <w:p w:rsidR="00000000" w:rsidDel="00000000" w:rsidP="00000000" w:rsidRDefault="00000000" w:rsidRPr="00000000" w14:paraId="00000099">
      <w:pPr>
        <w:pStyle w:val="Heading2"/>
        <w:numPr>
          <w:ilvl w:val="1"/>
          <w:numId w:val="3"/>
        </w:numPr>
        <w:spacing w:line="240" w:lineRule="auto"/>
        <w:rPr>
          <w:rFonts w:ascii="Calibri" w:cs="Calibri" w:eastAsia="Calibri" w:hAnsi="Calibri"/>
          <w:color w:val="0070c0"/>
        </w:rPr>
      </w:pPr>
      <w:bookmarkStart w:colFirst="0" w:colLast="0" w:name="_1hmsyys" w:id="12"/>
      <w:bookmarkEnd w:id="12"/>
      <w:r w:rsidDel="00000000" w:rsidR="00000000" w:rsidRPr="00000000">
        <w:rPr>
          <w:rFonts w:ascii="Calibri" w:cs="Calibri" w:eastAsia="Calibri" w:hAnsi="Calibri"/>
          <w:b w:val="1"/>
          <w:color w:val="0070c0"/>
          <w:sz w:val="28"/>
          <w:szCs w:val="28"/>
          <w:rtl w:val="0"/>
        </w:rPr>
        <w:t xml:space="preserve">Performance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app should be able to support at least 50,000 simultaneous callers.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load time for any page should not exceed 3 seconds on an 10-18 Mbps connection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numPr>
          <w:ilvl w:val="1"/>
          <w:numId w:val="3"/>
        </w:numPr>
        <w:spacing w:line="240" w:lineRule="auto"/>
        <w:rPr>
          <w:rFonts w:ascii="Calibri" w:cs="Calibri" w:eastAsia="Calibri" w:hAnsi="Calibri"/>
          <w:color w:val="0070c0"/>
        </w:rPr>
      </w:pPr>
      <w:bookmarkStart w:colFirst="0" w:colLast="0" w:name="_41mghml" w:id="13"/>
      <w:bookmarkEnd w:id="13"/>
      <w:r w:rsidDel="00000000" w:rsidR="00000000" w:rsidRPr="00000000">
        <w:rPr>
          <w:rFonts w:ascii="Calibri" w:cs="Calibri" w:eastAsia="Calibri" w:hAnsi="Calibri"/>
          <w:b w:val="1"/>
          <w:color w:val="0070c0"/>
          <w:sz w:val="28"/>
          <w:szCs w:val="28"/>
          <w:rtl w:val="0"/>
        </w:rPr>
        <w:t xml:space="preserve">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5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app shall provide secure access (https) to its callers, with each caller seeing only their information post login.</w:t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Certain admin will be able to see some caller data</w:t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Passwords should be encrypted</w:t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Caller will be able to access pages depending on the roles and permissions assigned</w:t>
      </w:r>
    </w:p>
    <w:p w:rsidR="00000000" w:rsidDel="00000000" w:rsidP="00000000" w:rsidRDefault="00000000" w:rsidRPr="00000000" w14:paraId="000000A1">
      <w:pPr>
        <w:spacing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numPr>
          <w:ilvl w:val="1"/>
          <w:numId w:val="3"/>
        </w:numPr>
        <w:spacing w:line="240" w:lineRule="auto"/>
        <w:rPr>
          <w:rFonts w:ascii="Calibri" w:cs="Calibri" w:eastAsia="Calibri" w:hAnsi="Calibri"/>
          <w:color w:val="0070c0"/>
        </w:rPr>
      </w:pPr>
      <w:bookmarkStart w:colFirst="0" w:colLast="0" w:name="_2grqrue" w:id="14"/>
      <w:bookmarkEnd w:id="14"/>
      <w:r w:rsidDel="00000000" w:rsidR="00000000" w:rsidRPr="00000000">
        <w:rPr>
          <w:rFonts w:ascii="Calibri" w:cs="Calibri" w:eastAsia="Calibri" w:hAnsi="Calibri"/>
          <w:b w:val="1"/>
          <w:color w:val="0070c0"/>
          <w:sz w:val="28"/>
          <w:szCs w:val="28"/>
          <w:rtl w:val="0"/>
        </w:rPr>
        <w:t xml:space="preserve">Supportability</w:t>
      </w:r>
    </w:p>
    <w:p w:rsidR="00000000" w:rsidDel="00000000" w:rsidP="00000000" w:rsidRDefault="00000000" w:rsidRPr="00000000" w14:paraId="000000A3">
      <w:pPr>
        <w:numPr>
          <w:ilvl w:val="0"/>
          <w:numId w:val="10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app should have responsive UIs that’ll allow viewing them on iPhones, Android phones, iPads, desktops and laptops</w:t>
      </w:r>
    </w:p>
    <w:p w:rsidR="00000000" w:rsidDel="00000000" w:rsidP="00000000" w:rsidRDefault="00000000" w:rsidRPr="00000000" w14:paraId="000000A4">
      <w:pPr>
        <w:numPr>
          <w:ilvl w:val="0"/>
          <w:numId w:val="10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app will support Mozilla versions 3.0 or later, Chrome 84.0.4147 or later, Safari 13.1.2 or later.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numPr>
          <w:ilvl w:val="0"/>
          <w:numId w:val="3"/>
        </w:numPr>
        <w:spacing w:line="240" w:lineRule="auto"/>
        <w:rPr>
          <w:rFonts w:ascii="Calibri" w:cs="Calibri" w:eastAsia="Calibri" w:hAnsi="Calibri"/>
          <w:sz w:val="40"/>
          <w:szCs w:val="40"/>
        </w:rPr>
      </w:pPr>
      <w:bookmarkStart w:colFirst="0" w:colLast="0" w:name="_3fwokq0" w:id="15"/>
      <w:bookmarkEnd w:id="15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Wireframes</w:t>
      </w:r>
    </w:p>
    <w:p w:rsidR="00000000" w:rsidDel="00000000" w:rsidP="00000000" w:rsidRDefault="00000000" w:rsidRPr="00000000" w14:paraId="000000A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Access the wireframes for the Call Centre App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numPr>
          <w:ilvl w:val="0"/>
          <w:numId w:val="3"/>
        </w:numPr>
        <w:spacing w:line="240" w:lineRule="auto"/>
        <w:rPr>
          <w:rFonts w:ascii="Calibri" w:cs="Calibri" w:eastAsia="Calibri" w:hAnsi="Calibri"/>
          <w:sz w:val="40"/>
          <w:szCs w:val="40"/>
        </w:rPr>
      </w:pPr>
      <w:bookmarkStart w:colFirst="0" w:colLast="0" w:name="_1v1yuxt" w:id="16"/>
      <w:bookmarkEnd w:id="16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Link to Call Notes</w:t>
      </w:r>
    </w:p>
    <w:p w:rsidR="00000000" w:rsidDel="00000000" w:rsidP="00000000" w:rsidRDefault="00000000" w:rsidRPr="00000000" w14:paraId="000000A9">
      <w:pPr>
        <w:spacing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Access the call notes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4"/>
        <w:spacing w:line="240" w:lineRule="auto"/>
        <w:rPr>
          <w:rFonts w:ascii="Calibri" w:cs="Calibri" w:eastAsia="Calibri" w:hAnsi="Calibri"/>
        </w:rPr>
      </w:pPr>
      <w:bookmarkStart w:colFirst="0" w:colLast="0" w:name="_119ml4dibn1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1"/>
        <w:numPr>
          <w:ilvl w:val="0"/>
          <w:numId w:val="3"/>
        </w:numPr>
        <w:spacing w:line="240" w:lineRule="auto"/>
        <w:rPr>
          <w:rFonts w:ascii="Calibri" w:cs="Calibri" w:eastAsia="Calibri" w:hAnsi="Calibri"/>
          <w:sz w:val="40"/>
          <w:szCs w:val="40"/>
        </w:rPr>
      </w:pPr>
      <w:bookmarkStart w:colFirst="0" w:colLast="0" w:name="_4f1mdlm" w:id="18"/>
      <w:bookmarkEnd w:id="18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Revision History</w:t>
      </w:r>
    </w:p>
    <w:tbl>
      <w:tblPr>
        <w:tblStyle w:val="Table4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B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B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B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Reason For Changes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B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Version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B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Utkarsha Saswadkar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B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Aug 27, 2021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C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Creation of SRS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C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C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Utkarsha Saswadkar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C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Sept 06, 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C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Updates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C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C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Utkarsha Saswadkar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C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Sept 09, 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C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Updates to the feature list 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C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40" w:lineRule="auto"/>
        <w:rPr>
          <w:rFonts w:ascii="Calibri" w:cs="Calibri" w:eastAsia="Calibri" w:hAnsi="Calibri"/>
          <w:b w:val="1"/>
          <w:color w:val="0000ff"/>
        </w:rPr>
      </w:pPr>
      <w:r w:rsidDel="00000000" w:rsidR="00000000" w:rsidRPr="00000000">
        <w:rPr>
          <w:rFonts w:ascii="Calibri" w:cs="Calibri" w:eastAsia="Calibri" w:hAnsi="Calibri"/>
          <w:b w:val="1"/>
          <w:color w:val="0000ff"/>
          <w:rtl w:val="0"/>
        </w:rPr>
        <w:t xml:space="preserve">Notes - SM:</w:t>
      </w:r>
    </w:p>
    <w:p w:rsidR="00000000" w:rsidDel="00000000" w:rsidP="00000000" w:rsidRDefault="00000000" w:rsidRPr="00000000" w14:paraId="000000D0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Can Saajha Connect be improved instead of creating a new app?</w:t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Learn Feature - couldn’t understand</w:t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Dialling a call - </w:t>
      </w:r>
    </w:p>
    <w:p w:rsidR="00000000" w:rsidDel="00000000" w:rsidP="00000000" w:rsidRDefault="00000000" w:rsidRPr="00000000" w14:paraId="000000D3">
      <w:pPr>
        <w:numPr>
          <w:ilvl w:val="1"/>
          <w:numId w:val="2"/>
        </w:numPr>
        <w:spacing w:line="240" w:lineRule="auto"/>
        <w:ind w:left="1440" w:hanging="360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better method to save caller’s time - e.g. when call gets patched, Fac gets notified and she picks up the phone</w:t>
      </w:r>
    </w:p>
    <w:p w:rsidR="00000000" w:rsidDel="00000000" w:rsidP="00000000" w:rsidRDefault="00000000" w:rsidRPr="00000000" w14:paraId="000000D4">
      <w:pPr>
        <w:numPr>
          <w:ilvl w:val="1"/>
          <w:numId w:val="2"/>
        </w:numPr>
        <w:spacing w:line="240" w:lineRule="auto"/>
        <w:ind w:left="1440" w:hanging="360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Dial timer?</w:t>
      </w:r>
    </w:p>
    <w:p w:rsidR="00000000" w:rsidDel="00000000" w:rsidP="00000000" w:rsidRDefault="00000000" w:rsidRPr="00000000" w14:paraId="000000D5">
      <w:pPr>
        <w:numPr>
          <w:ilvl w:val="1"/>
          <w:numId w:val="2"/>
        </w:numPr>
        <w:spacing w:line="240" w:lineRule="auto"/>
        <w:ind w:left="1440" w:hanging="360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To maintain privacy, numbers are not visible to Facs on screen (screen 13)</w:t>
      </w:r>
    </w:p>
    <w:p w:rsidR="00000000" w:rsidDel="00000000" w:rsidP="00000000" w:rsidRDefault="00000000" w:rsidRPr="00000000" w14:paraId="000000D6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Screen 14 - Active/Successful instead of Resolved category</w:t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Reschedule call screen 16 - </w:t>
      </w:r>
    </w:p>
    <w:p w:rsidR="00000000" w:rsidDel="00000000" w:rsidP="00000000" w:rsidRDefault="00000000" w:rsidRPr="00000000" w14:paraId="000000D8">
      <w:pPr>
        <w:numPr>
          <w:ilvl w:val="1"/>
          <w:numId w:val="2"/>
        </w:numPr>
        <w:spacing w:line="240" w:lineRule="auto"/>
        <w:ind w:left="1440" w:hanging="360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couldn’t understand last check box</w:t>
      </w:r>
    </w:p>
    <w:p w:rsidR="00000000" w:rsidDel="00000000" w:rsidP="00000000" w:rsidRDefault="00000000" w:rsidRPr="00000000" w14:paraId="000000D9">
      <w:pPr>
        <w:numPr>
          <w:ilvl w:val="1"/>
          <w:numId w:val="2"/>
        </w:numPr>
        <w:spacing w:line="240" w:lineRule="auto"/>
        <w:ind w:left="1440" w:hanging="360"/>
        <w:rPr>
          <w:rFonts w:ascii="Calibri" w:cs="Calibri" w:eastAsia="Calibri" w:hAnsi="Calibri"/>
          <w:i w:val="1"/>
          <w:color w:val="0000ff"/>
        </w:rPr>
      </w:pPr>
      <w:r w:rsidDel="00000000" w:rsidR="00000000" w:rsidRPr="00000000">
        <w:rPr>
          <w:rFonts w:ascii="Calibri" w:cs="Calibri" w:eastAsia="Calibri" w:hAnsi="Calibri"/>
          <w:i w:val="1"/>
          <w:color w:val="0000ff"/>
          <w:rtl w:val="0"/>
        </w:rPr>
        <w:t xml:space="preserve">One parent shouldn’t be called more than once on the same date. So the reschedule date should be on the next day</w:t>
      </w:r>
    </w:p>
    <w:p w:rsidR="00000000" w:rsidDel="00000000" w:rsidP="00000000" w:rsidRDefault="00000000" w:rsidRPr="00000000" w14:paraId="000000DA">
      <w:pPr>
        <w:numPr>
          <w:ilvl w:val="1"/>
          <w:numId w:val="2"/>
        </w:numPr>
        <w:spacing w:line="240" w:lineRule="auto"/>
        <w:ind w:left="1440" w:hanging="360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Notification popup - when a call is scheduled, caller to get notification to call the parent</w:t>
      </w:r>
    </w:p>
    <w:p w:rsidR="00000000" w:rsidDel="00000000" w:rsidP="00000000" w:rsidRDefault="00000000" w:rsidRPr="00000000" w14:paraId="000000DB">
      <w:pPr>
        <w:numPr>
          <w:ilvl w:val="1"/>
          <w:numId w:val="2"/>
        </w:numPr>
        <w:spacing w:line="240" w:lineRule="auto"/>
        <w:ind w:left="1440" w:hanging="360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No two calls to be rescheduled for the same time+date</w:t>
      </w:r>
    </w:p>
    <w:p w:rsidR="00000000" w:rsidDel="00000000" w:rsidP="00000000" w:rsidRDefault="00000000" w:rsidRPr="00000000" w14:paraId="000000DC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Opt out</w:t>
      </w:r>
    </w:p>
    <w:p w:rsidR="00000000" w:rsidDel="00000000" w:rsidP="00000000" w:rsidRDefault="00000000" w:rsidRPr="00000000" w14:paraId="000000DD">
      <w:pPr>
        <w:numPr>
          <w:ilvl w:val="1"/>
          <w:numId w:val="2"/>
        </w:numPr>
        <w:spacing w:line="240" w:lineRule="auto"/>
        <w:ind w:left="1440" w:hanging="360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More reasons to be added</w:t>
      </w:r>
    </w:p>
    <w:p w:rsidR="00000000" w:rsidDel="00000000" w:rsidP="00000000" w:rsidRDefault="00000000" w:rsidRPr="00000000" w14:paraId="000000DE">
      <w:pPr>
        <w:numPr>
          <w:ilvl w:val="1"/>
          <w:numId w:val="2"/>
        </w:numPr>
        <w:spacing w:line="240" w:lineRule="auto"/>
        <w:ind w:left="1440" w:hanging="360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DND, wrong numbers </w:t>
      </w:r>
    </w:p>
    <w:p w:rsidR="00000000" w:rsidDel="00000000" w:rsidP="00000000" w:rsidRDefault="00000000" w:rsidRPr="00000000" w14:paraId="000000DF">
      <w:pPr>
        <w:numPr>
          <w:ilvl w:val="1"/>
          <w:numId w:val="2"/>
        </w:numPr>
        <w:spacing w:line="240" w:lineRule="auto"/>
        <w:ind w:left="1440" w:hanging="360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Parent has no queries - can be removed as an option</w:t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Productivity</w:t>
      </w:r>
    </w:p>
    <w:p w:rsidR="00000000" w:rsidDel="00000000" w:rsidP="00000000" w:rsidRDefault="00000000" w:rsidRPr="00000000" w14:paraId="000000E1">
      <w:pPr>
        <w:numPr>
          <w:ilvl w:val="1"/>
          <w:numId w:val="2"/>
        </w:numPr>
        <w:spacing w:line="240" w:lineRule="auto"/>
        <w:ind w:left="1440" w:hanging="360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How is this helping the Facs</w:t>
      </w:r>
    </w:p>
    <w:p w:rsidR="00000000" w:rsidDel="00000000" w:rsidP="00000000" w:rsidRDefault="00000000" w:rsidRPr="00000000" w14:paraId="000000E2">
      <w:pPr>
        <w:numPr>
          <w:ilvl w:val="1"/>
          <w:numId w:val="2"/>
        </w:numPr>
        <w:spacing w:line="240" w:lineRule="auto"/>
        <w:ind w:left="1440" w:hanging="360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Point of contention?</w:t>
      </w:r>
    </w:p>
    <w:p w:rsidR="00000000" w:rsidDel="00000000" w:rsidP="00000000" w:rsidRDefault="00000000" w:rsidRPr="00000000" w14:paraId="000000E3">
      <w:pPr>
        <w:spacing w:line="240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40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40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40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40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40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40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Notes - Overall</w:t>
      </w:r>
    </w:p>
    <w:p w:rsidR="00000000" w:rsidDel="00000000" w:rsidP="00000000" w:rsidRDefault="00000000" w:rsidRPr="00000000" w14:paraId="000000EA">
      <w:pPr>
        <w:spacing w:line="240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40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40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Dashboard: </w:t>
      </w:r>
    </w:p>
    <w:p w:rsidR="00000000" w:rsidDel="00000000" w:rsidP="00000000" w:rsidRDefault="00000000" w:rsidRPr="00000000" w14:paraId="000000ED">
      <w:pPr>
        <w:spacing w:line="240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6"/>
        </w:numPr>
        <w:spacing w:line="240" w:lineRule="auto"/>
        <w:ind w:left="720" w:hanging="360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In Summary - if we can see total target and targets achieved. Should show daily targets and targets achieved . Date filter can be added </w:t>
      </w:r>
    </w:p>
    <w:p w:rsidR="00000000" w:rsidDel="00000000" w:rsidP="00000000" w:rsidRDefault="00000000" w:rsidRPr="00000000" w14:paraId="000000EF">
      <w:pPr>
        <w:numPr>
          <w:ilvl w:val="0"/>
          <w:numId w:val="6"/>
        </w:numPr>
        <w:spacing w:line="240" w:lineRule="auto"/>
        <w:ind w:left="720" w:hanging="360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Performance - only my feedback rest can be removed. As its not that helpful for the callers</w:t>
      </w:r>
    </w:p>
    <w:p w:rsidR="00000000" w:rsidDel="00000000" w:rsidP="00000000" w:rsidRDefault="00000000" w:rsidRPr="00000000" w14:paraId="000000F0">
      <w:pPr>
        <w:numPr>
          <w:ilvl w:val="0"/>
          <w:numId w:val="6"/>
        </w:numPr>
        <w:spacing w:line="240" w:lineRule="auto"/>
        <w:ind w:left="720" w:hanging="360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Productivity- It would not be helpful for parents. We can add total dialed numbers here only. </w:t>
      </w:r>
    </w:p>
    <w:p w:rsidR="00000000" w:rsidDel="00000000" w:rsidP="00000000" w:rsidRDefault="00000000" w:rsidRPr="00000000" w14:paraId="000000F1">
      <w:pPr>
        <w:spacing w:line="240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40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Rosters</w:t>
      </w:r>
    </w:p>
    <w:p w:rsidR="00000000" w:rsidDel="00000000" w:rsidP="00000000" w:rsidRDefault="00000000" w:rsidRPr="00000000" w14:paraId="000000F3">
      <w:pPr>
        <w:spacing w:line="240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7"/>
        </w:numPr>
        <w:spacing w:line="240" w:lineRule="auto"/>
        <w:ind w:left="720" w:hanging="360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Changing status after he call- Active , Reschedule and opt out</w:t>
      </w:r>
    </w:p>
    <w:p w:rsidR="00000000" w:rsidDel="00000000" w:rsidP="00000000" w:rsidRDefault="00000000" w:rsidRPr="00000000" w14:paraId="000000F5">
      <w:pPr>
        <w:numPr>
          <w:ilvl w:val="0"/>
          <w:numId w:val="7"/>
        </w:numPr>
        <w:spacing w:line="240" w:lineRule="auto"/>
        <w:ind w:left="720" w:hanging="360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Status of each call should be shown with the respective  numbers. </w:t>
      </w:r>
    </w:p>
    <w:p w:rsidR="00000000" w:rsidDel="00000000" w:rsidP="00000000" w:rsidRDefault="00000000" w:rsidRPr="00000000" w14:paraId="000000F6">
      <w:pPr>
        <w:numPr>
          <w:ilvl w:val="0"/>
          <w:numId w:val="7"/>
        </w:numPr>
        <w:spacing w:line="240" w:lineRule="auto"/>
        <w:ind w:left="720" w:hanging="360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Notes format can be changed</w:t>
      </w:r>
    </w:p>
    <w:p w:rsidR="00000000" w:rsidDel="00000000" w:rsidP="00000000" w:rsidRDefault="00000000" w:rsidRPr="00000000" w14:paraId="000000F7">
      <w:pPr>
        <w:numPr>
          <w:ilvl w:val="0"/>
          <w:numId w:val="7"/>
        </w:numPr>
        <w:spacing w:line="240" w:lineRule="auto"/>
        <w:ind w:left="720" w:hanging="360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We can remove inbound  but inbound calls detail can  add in the call history. Would be great if we can add messages exchange detail on whastapp bot. </w:t>
      </w:r>
    </w:p>
    <w:p w:rsidR="00000000" w:rsidDel="00000000" w:rsidP="00000000" w:rsidRDefault="00000000" w:rsidRPr="00000000" w14:paraId="000000F8">
      <w:pPr>
        <w:spacing w:line="240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Questions</w:t>
      </w:r>
    </w:p>
    <w:p w:rsidR="00000000" w:rsidDel="00000000" w:rsidP="00000000" w:rsidRDefault="00000000" w:rsidRPr="00000000" w14:paraId="000000F9">
      <w:pPr>
        <w:spacing w:line="240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9"/>
        </w:numPr>
        <w:spacing w:line="240" w:lineRule="auto"/>
        <w:ind w:left="720" w:hanging="360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highlight w:val="white"/>
          <w:rtl w:val="0"/>
        </w:rPr>
        <w:t xml:space="preserve">Are we building a new app altogether or do we want to modify the existing app?</w:t>
      </w:r>
    </w:p>
    <w:p w:rsidR="00000000" w:rsidDel="00000000" w:rsidP="00000000" w:rsidRDefault="00000000" w:rsidRPr="00000000" w14:paraId="000000FB">
      <w:pPr>
        <w:spacing w:line="240" w:lineRule="auto"/>
        <w:rPr>
          <w:rFonts w:ascii="Calibri" w:cs="Calibri" w:eastAsia="Calibri" w:hAnsi="Calibri"/>
          <w:sz w:val="20"/>
          <w:szCs w:val="20"/>
        </w:rPr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296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Century Schoolboo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0" w:firstLine="0"/>
      </w:pPr>
      <w:rPr>
        <w:b w:val="0"/>
      </w:rPr>
    </w:lvl>
    <w:lvl w:ilvl="1">
      <w:start w:val="1"/>
      <w:numFmt w:val="decimal"/>
      <w:lvlText w:val="%1.%2."/>
      <w:lvlJc w:val="right"/>
      <w:pPr>
        <w:ind w:left="0" w:firstLine="0"/>
      </w:pPr>
      <w:rPr>
        <w:rFonts w:ascii="Century Schoolbook" w:cs="Century Schoolbook" w:eastAsia="Century Schoolbook" w:hAnsi="Century Schoolbook"/>
        <w:b w:val="1"/>
        <w:sz w:val="32"/>
        <w:szCs w:val="32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sz w:val="22"/>
        <w:szCs w:val="22"/>
      </w:rPr>
    </w:lvl>
    <w:lvl w:ilvl="3">
      <w:start w:val="1"/>
      <w:numFmt w:val="decimal"/>
      <w:lvlText w:val="%1.%2.%3.%4."/>
      <w:lvlJc w:val="right"/>
      <w:pPr>
        <w:ind w:left="0" w:firstLine="0"/>
      </w:pPr>
      <w:rPr/>
    </w:lvl>
    <w:lvl w:ilvl="4">
      <w:start w:val="1"/>
      <w:numFmt w:val="decimal"/>
      <w:lvlText w:val="%1.%2.%3.%4.%5."/>
      <w:lvlJc w:val="right"/>
      <w:pPr>
        <w:ind w:left="0" w:firstLine="0"/>
      </w:pPr>
      <w:rPr/>
    </w:lvl>
    <w:lvl w:ilvl="5">
      <w:start w:val="1"/>
      <w:numFmt w:val="decimal"/>
      <w:lvlText w:val="%1.%2.%3.%4.%5.%6."/>
      <w:lvlJc w:val="right"/>
      <w:pPr>
        <w:ind w:left="0" w:firstLine="0"/>
      </w:pPr>
      <w:rPr/>
    </w:lvl>
    <w:lvl w:ilvl="6">
      <w:start w:val="1"/>
      <w:numFmt w:val="decimal"/>
      <w:lvlText w:val="%1.%2.%3.%4.%5.%6.%7."/>
      <w:lvlJc w:val="right"/>
      <w:pPr>
        <w:ind w:left="0" w:firstLine="0"/>
      </w:pPr>
      <w:rPr/>
    </w:lvl>
    <w:lvl w:ilvl="7">
      <w:start w:val="1"/>
      <w:numFmt w:val="decimal"/>
      <w:lvlText w:val="%1.%2.%3.%4.%5.%6.%7.%8."/>
      <w:lvlJc w:val="right"/>
      <w:pPr>
        <w:ind w:left="0" w:firstLine="0"/>
      </w:pPr>
      <w:rPr/>
    </w:lvl>
    <w:lvl w:ilvl="8">
      <w:start w:val="1"/>
      <w:numFmt w:val="decimal"/>
      <w:lvlText w:val="%1.%2.%3.%4.%5.%6.%7.%8.%9."/>
      <w:lvlJc w:val="right"/>
      <w:pPr>
        <w:ind w:left="0" w:firstLine="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xd.adobe.com/view/2bebd3fe-b4b8-4d3c-ad5e-569b0efc0567-7eb8/" TargetMode="External"/><Relationship Id="rId7" Type="http://schemas.openxmlformats.org/officeDocument/2006/relationships/hyperlink" Target="https://xd.adobe.com/view/24355ab7-55f1-4cfb-9b2b-bbb8a049a4ff-7166/" TargetMode="External"/><Relationship Id="rId8" Type="http://schemas.openxmlformats.org/officeDocument/2006/relationships/hyperlink" Target="https://docs.google.com/spreadsheets/d/1dheE9UuqWZgFAQ4e6uq2ZYtHTah_FjsBQDxsYAOyVq0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Schoolbook-regular.ttf"/><Relationship Id="rId2" Type="http://schemas.openxmlformats.org/officeDocument/2006/relationships/font" Target="fonts/CenturySchoolbook-bold.ttf"/><Relationship Id="rId3" Type="http://schemas.openxmlformats.org/officeDocument/2006/relationships/font" Target="fonts/CenturySchoolbook-italic.ttf"/><Relationship Id="rId4" Type="http://schemas.openxmlformats.org/officeDocument/2006/relationships/font" Target="fonts/CenturySchoolboo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